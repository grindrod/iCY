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28" w:rsidRPr="00EF0207" w:rsidRDefault="004C538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proofErr w:type="spellStart"/>
      <w:r>
        <w:rPr>
          <w:rFonts w:ascii="Arial" w:hAnsi="Arial" w:cs="Arial"/>
          <w:b/>
          <w:sz w:val="22"/>
          <w:szCs w:val="22"/>
          <w:lang w:eastAsia="en-CA"/>
        </w:rPr>
        <w:t>ClereMed</w:t>
      </w:r>
      <w:proofErr w:type="spellEnd"/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Overview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4C538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This application will assist in efforts to make drug labels more readable to patients</w:t>
      </w:r>
      <w:r w:rsidR="00957F28">
        <w:rPr>
          <w:rFonts w:ascii="Arial" w:hAnsi="Arial" w:cs="Arial"/>
          <w:sz w:val="22"/>
          <w:szCs w:val="22"/>
          <w:lang w:eastAsia="en-CA"/>
        </w:rPr>
        <w:t xml:space="preserve">. </w:t>
      </w:r>
      <w:r>
        <w:rPr>
          <w:rFonts w:ascii="Arial" w:hAnsi="Arial" w:cs="Arial"/>
          <w:sz w:val="22"/>
          <w:szCs w:val="22"/>
          <w:lang w:eastAsia="en-CA"/>
        </w:rPr>
        <w:t>It will serve as a stand-alone station (tablet and stand) in pharmacy stores and will provide the pharmacist with a brief overview of a customer’s drug label needs, depending on their eye sight.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EF0207">
        <w:rPr>
          <w:rFonts w:ascii="Arial" w:hAnsi="Arial" w:cs="Arial"/>
          <w:sz w:val="22"/>
          <w:szCs w:val="22"/>
          <w:lang w:eastAsia="en-CA"/>
        </w:rPr>
        <w:t>The Apps Factory will</w:t>
      </w:r>
      <w:r w:rsidR="004C5388">
        <w:rPr>
          <w:rFonts w:ascii="Arial" w:hAnsi="Arial" w:cs="Arial"/>
          <w:sz w:val="22"/>
          <w:szCs w:val="22"/>
          <w:lang w:eastAsia="en-CA"/>
        </w:rPr>
        <w:t xml:space="preserve"> mock-up and develop the</w:t>
      </w:r>
      <w:r>
        <w:rPr>
          <w:rFonts w:ascii="Arial" w:hAnsi="Arial" w:cs="Arial"/>
          <w:sz w:val="22"/>
          <w:szCs w:val="22"/>
          <w:lang w:eastAsia="en-CA"/>
        </w:rPr>
        <w:t xml:space="preserve"> application.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Del="00BC7506" w:rsidRDefault="004C5388" w:rsidP="00957F28">
      <w:pPr>
        <w:autoSpaceDE w:val="0"/>
        <w:autoSpaceDN w:val="0"/>
        <w:adjustRightInd w:val="0"/>
        <w:rPr>
          <w:del w:id="0" w:author="Behzad" w:date="2012-02-21T00:19:00Z"/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Presently, the application is planned to serve pharmacists on a per-customer basis.</w:t>
      </w:r>
      <w:r w:rsidR="005F0134">
        <w:rPr>
          <w:rFonts w:ascii="Arial" w:hAnsi="Arial" w:cs="Arial"/>
          <w:sz w:val="22"/>
          <w:szCs w:val="22"/>
          <w:lang w:eastAsia="en-CA"/>
        </w:rPr>
        <w:t xml:space="preserve"> </w:t>
      </w:r>
      <w:del w:id="1" w:author="Behzad" w:date="2012-02-21T00:19:00Z">
        <w:r w:rsidR="005F0134"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2" w:author="Behzad" w:date="2012-02-21T00:19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>There is an option, however, to</w:delText>
        </w:r>
        <w:r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3" w:author="Behzad" w:date="2012-02-21T00:19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 xml:space="preserve"> collect </w:delText>
        </w:r>
        <w:r w:rsidR="005F0134"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4" w:author="Behzad" w:date="2012-02-21T00:19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 xml:space="preserve">“pharmacist-verified” </w:delText>
        </w:r>
        <w:r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5" w:author="Behzad" w:date="2012-02-21T00:19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 xml:space="preserve">data </w:delText>
        </w:r>
        <w:r w:rsidR="005F0134"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6" w:author="Behzad" w:date="2012-02-21T00:19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 xml:space="preserve">from legitimate instances of the application. </w:delText>
        </w:r>
      </w:del>
    </w:p>
    <w:p w:rsidR="00957F28" w:rsidRDefault="00957F28" w:rsidP="00957F28">
      <w:pPr>
        <w:autoSpaceDE w:val="0"/>
        <w:autoSpaceDN w:val="0"/>
        <w:adjustRightInd w:val="0"/>
        <w:rPr>
          <w:ins w:id="7" w:author="Behzad" w:date="2012-02-21T00:19:00Z"/>
          <w:rFonts w:ascii="Arial" w:hAnsi="Arial" w:cs="Arial"/>
          <w:sz w:val="22"/>
          <w:szCs w:val="22"/>
          <w:lang w:eastAsia="en-CA"/>
        </w:rPr>
      </w:pPr>
    </w:p>
    <w:p w:rsidR="00BC7506" w:rsidRPr="00EF0207" w:rsidRDefault="00BC75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Default="00957F28" w:rsidP="00957F28">
      <w:pPr>
        <w:autoSpaceDE w:val="0"/>
        <w:autoSpaceDN w:val="0"/>
        <w:adjustRightInd w:val="0"/>
        <w:rPr>
          <w:ins w:id="8" w:author="Behzad" w:date="2012-02-21T00:21:00Z"/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Important Dates</w:t>
      </w:r>
    </w:p>
    <w:p w:rsidR="00BC7506" w:rsidRDefault="00BC7506" w:rsidP="00957F28">
      <w:pPr>
        <w:autoSpaceDE w:val="0"/>
        <w:autoSpaceDN w:val="0"/>
        <w:adjustRightInd w:val="0"/>
        <w:rPr>
          <w:ins w:id="9" w:author="Behzad" w:date="2012-02-21T00:20:00Z"/>
          <w:rFonts w:ascii="Arial" w:hAnsi="Arial" w:cs="Arial"/>
          <w:b/>
          <w:sz w:val="22"/>
          <w:szCs w:val="22"/>
          <w:lang w:eastAsia="en-CA"/>
        </w:rPr>
      </w:pPr>
    </w:p>
    <w:p w:rsidR="00BC7506" w:rsidRPr="00BC7506" w:rsidRDefault="00BC75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  <w:rPrChange w:id="10" w:author="Behzad" w:date="2012-02-21T00:21:00Z">
            <w:rPr>
              <w:rFonts w:ascii="Arial" w:hAnsi="Arial" w:cs="Arial"/>
              <w:b/>
              <w:sz w:val="22"/>
              <w:szCs w:val="22"/>
              <w:lang w:eastAsia="en-CA"/>
            </w:rPr>
          </w:rPrChange>
        </w:rPr>
      </w:pPr>
      <w:ins w:id="11" w:author="Behzad" w:date="2012-02-21T00:20:00Z">
        <w:r w:rsidRPr="00BC7506">
          <w:rPr>
            <w:rFonts w:ascii="Arial" w:hAnsi="Arial" w:cs="Arial"/>
            <w:sz w:val="22"/>
            <w:szCs w:val="22"/>
            <w:lang w:eastAsia="en-CA"/>
            <w:rPrChange w:id="12" w:author="Behzad" w:date="2012-02-21T00:21:00Z">
              <w:rPr>
                <w:rFonts w:ascii="Arial" w:hAnsi="Arial" w:cs="Arial"/>
                <w:b/>
                <w:sz w:val="22"/>
                <w:szCs w:val="22"/>
                <w:lang w:eastAsia="en-CA"/>
              </w:rPr>
            </w:rPrChange>
          </w:rPr>
          <w:t xml:space="preserve">11 January 2012 – Behzad to </w:t>
        </w:r>
        <w:bookmarkStart w:id="13" w:name="_GoBack"/>
        <w:bookmarkEnd w:id="13"/>
        <w:r w:rsidRPr="00BC7506">
          <w:rPr>
            <w:rFonts w:ascii="Arial" w:hAnsi="Arial" w:cs="Arial"/>
            <w:sz w:val="22"/>
            <w:szCs w:val="22"/>
            <w:lang w:eastAsia="en-CA"/>
            <w:rPrChange w:id="14" w:author="Behzad" w:date="2012-02-21T00:21:00Z">
              <w:rPr>
                <w:rFonts w:ascii="Arial" w:hAnsi="Arial" w:cs="Arial"/>
                <w:b/>
                <w:sz w:val="22"/>
                <w:szCs w:val="22"/>
                <w:lang w:eastAsia="en-CA"/>
              </w:rPr>
            </w:rPrChange>
          </w:rPr>
          <w:t xml:space="preserve">meet with </w:t>
        </w:r>
      </w:ins>
      <w:ins w:id="15" w:author="Behzad" w:date="2012-02-21T00:21:00Z">
        <w:r w:rsidRPr="00BC7506">
          <w:rPr>
            <w:rFonts w:ascii="Arial" w:hAnsi="Arial" w:cs="Arial"/>
            <w:sz w:val="22"/>
            <w:szCs w:val="22"/>
            <w:lang w:eastAsia="en-CA"/>
            <w:rPrChange w:id="16" w:author="Behzad" w:date="2012-02-21T00:21:00Z">
              <w:rPr>
                <w:rFonts w:ascii="Arial" w:hAnsi="Arial" w:cs="Arial"/>
                <w:b/>
                <w:sz w:val="22"/>
                <w:szCs w:val="22"/>
                <w:lang w:eastAsia="en-CA"/>
              </w:rPr>
            </w:rPrChange>
          </w:rPr>
          <w:t xml:space="preserve">Dr. Kelley </w:t>
        </w:r>
        <w:proofErr w:type="spellStart"/>
        <w:r w:rsidRPr="00BC7506">
          <w:rPr>
            <w:rFonts w:ascii="Arial" w:hAnsi="Arial" w:cs="Arial"/>
            <w:sz w:val="22"/>
            <w:szCs w:val="22"/>
            <w:lang w:eastAsia="en-CA"/>
            <w:rPrChange w:id="17" w:author="Behzad" w:date="2012-02-21T00:21:00Z">
              <w:rPr>
                <w:rFonts w:ascii="Arial" w:hAnsi="Arial" w:cs="Arial"/>
                <w:b/>
                <w:sz w:val="22"/>
                <w:szCs w:val="22"/>
                <w:lang w:eastAsia="en-CA"/>
              </w:rPr>
            </w:rPrChange>
          </w:rPr>
          <w:t>Grindrod</w:t>
        </w:r>
        <w:proofErr w:type="spellEnd"/>
        <w:r w:rsidRPr="00BC7506">
          <w:rPr>
            <w:rFonts w:ascii="Arial" w:hAnsi="Arial" w:cs="Arial"/>
            <w:sz w:val="22"/>
            <w:szCs w:val="22"/>
            <w:lang w:eastAsia="en-CA"/>
            <w:rPrChange w:id="18" w:author="Behzad" w:date="2012-02-21T00:21:00Z">
              <w:rPr>
                <w:rFonts w:ascii="Arial" w:hAnsi="Arial" w:cs="Arial"/>
                <w:b/>
                <w:sz w:val="22"/>
                <w:szCs w:val="22"/>
                <w:lang w:eastAsia="en-CA"/>
              </w:rPr>
            </w:rPrChange>
          </w:rPr>
          <w:t xml:space="preserve"> to discuss use cases</w:t>
        </w:r>
      </w:ins>
    </w:p>
    <w:p w:rsidR="00957F28" w:rsidRDefault="00957F28" w:rsidP="00957F28">
      <w:pPr>
        <w:autoSpaceDE w:val="0"/>
        <w:autoSpaceDN w:val="0"/>
        <w:adjustRightInd w:val="0"/>
        <w:rPr>
          <w:ins w:id="19" w:author="Behzad" w:date="2012-02-21T00:20:00Z"/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6 February 2012 – Behzad to deliver </w:t>
      </w:r>
      <w:r w:rsidR="004C5388">
        <w:rPr>
          <w:rFonts w:ascii="Arial" w:hAnsi="Arial" w:cs="Arial"/>
          <w:sz w:val="22"/>
          <w:szCs w:val="22"/>
          <w:lang w:eastAsia="en-CA"/>
        </w:rPr>
        <w:t>initial</w:t>
      </w:r>
      <w:r w:rsidR="00AE2937">
        <w:rPr>
          <w:rFonts w:ascii="Arial" w:hAnsi="Arial" w:cs="Arial"/>
          <w:sz w:val="22"/>
          <w:szCs w:val="22"/>
          <w:lang w:eastAsia="en-CA"/>
        </w:rPr>
        <w:t xml:space="preserve"> </w:t>
      </w:r>
      <w:proofErr w:type="spellStart"/>
      <w:r w:rsidR="00AE2937">
        <w:rPr>
          <w:rFonts w:ascii="Arial" w:hAnsi="Arial" w:cs="Arial"/>
          <w:sz w:val="22"/>
          <w:szCs w:val="22"/>
          <w:lang w:eastAsia="en-CA"/>
        </w:rPr>
        <w:t>mockup</w:t>
      </w:r>
      <w:proofErr w:type="spellEnd"/>
      <w:r w:rsidR="00AE2937">
        <w:rPr>
          <w:rFonts w:ascii="Arial" w:hAnsi="Arial" w:cs="Arial"/>
          <w:sz w:val="22"/>
          <w:szCs w:val="22"/>
          <w:lang w:eastAsia="en-CA"/>
        </w:rPr>
        <w:t xml:space="preserve"> and specifications document</w:t>
      </w:r>
    </w:p>
    <w:p w:rsidR="00BC7506" w:rsidRPr="00EF0207" w:rsidRDefault="00BC75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ins w:id="20" w:author="Behzad" w:date="2012-02-21T00:20:00Z">
        <w:r>
          <w:rPr>
            <w:rFonts w:ascii="Arial" w:hAnsi="Arial" w:cs="Arial"/>
            <w:sz w:val="22"/>
            <w:szCs w:val="22"/>
            <w:lang w:eastAsia="en-CA"/>
          </w:rPr>
          <w:t xml:space="preserve">20 February 2012 – Behzad delivers revised </w:t>
        </w:r>
        <w:proofErr w:type="spellStart"/>
        <w:r>
          <w:rPr>
            <w:rFonts w:ascii="Arial" w:hAnsi="Arial" w:cs="Arial"/>
            <w:sz w:val="22"/>
            <w:szCs w:val="22"/>
            <w:lang w:eastAsia="en-CA"/>
          </w:rPr>
          <w:t>mockup</w:t>
        </w:r>
        <w:proofErr w:type="spellEnd"/>
        <w:r>
          <w:rPr>
            <w:rFonts w:ascii="Arial" w:hAnsi="Arial" w:cs="Arial"/>
            <w:sz w:val="22"/>
            <w:szCs w:val="22"/>
            <w:lang w:eastAsia="en-CA"/>
          </w:rPr>
          <w:t xml:space="preserve"> and specifications</w:t>
        </w:r>
      </w:ins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t>Workflow</w:t>
      </w:r>
    </w:p>
    <w:p w:rsidR="004C5388" w:rsidRDefault="004C538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</w:p>
    <w:p w:rsidR="004C5388" w:rsidRPr="004C5388" w:rsidRDefault="0043783C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</w:t>
      </w:r>
      <w:r w:rsidR="004C5388">
        <w:rPr>
          <w:rFonts w:ascii="Arial" w:hAnsi="Arial" w:cs="Arial"/>
          <w:sz w:val="22"/>
          <w:szCs w:val="22"/>
          <w:lang w:eastAsia="en-CA"/>
        </w:rPr>
        <w:t>his application has a very linear workflow.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 xml:space="preserve">New </w:t>
      </w:r>
      <w:r w:rsidR="004C5388">
        <w:rPr>
          <w:rFonts w:ascii="Arial" w:hAnsi="Arial" w:cs="Arial"/>
          <w:i/>
          <w:sz w:val="22"/>
          <w:szCs w:val="22"/>
          <w:lang w:eastAsia="en-CA"/>
        </w:rPr>
        <w:t>Patient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4C5388">
        <w:rPr>
          <w:rFonts w:ascii="Arial" w:hAnsi="Arial" w:cs="Arial"/>
          <w:sz w:val="22"/>
          <w:szCs w:val="22"/>
          <w:lang w:eastAsia="en-CA"/>
        </w:rPr>
        <w:t xml:space="preserve">approaches </w:t>
      </w:r>
      <w:proofErr w:type="spellStart"/>
      <w:r w:rsidR="004C5388">
        <w:rPr>
          <w:rFonts w:ascii="Arial" w:hAnsi="Arial" w:cs="Arial"/>
          <w:sz w:val="22"/>
          <w:szCs w:val="22"/>
          <w:lang w:eastAsia="en-CA"/>
        </w:rPr>
        <w:t>ClereMed</w:t>
      </w:r>
      <w:proofErr w:type="spellEnd"/>
      <w:r w:rsidR="004C5388">
        <w:rPr>
          <w:rFonts w:ascii="Arial" w:hAnsi="Arial" w:cs="Arial"/>
          <w:sz w:val="22"/>
          <w:szCs w:val="22"/>
          <w:lang w:eastAsia="en-CA"/>
        </w:rPr>
        <w:t xml:space="preserve"> kiosk with a tablet running the application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</w:t>
      </w:r>
      <w:r w:rsidR="004C5388">
        <w:rPr>
          <w:rFonts w:ascii="Arial" w:hAnsi="Arial" w:cs="Arial"/>
          <w:sz w:val="22"/>
          <w:szCs w:val="22"/>
          <w:lang w:eastAsia="en-CA"/>
        </w:rPr>
        <w:t>is presenting</w:t>
      </w:r>
      <w:r>
        <w:rPr>
          <w:rFonts w:ascii="Arial" w:hAnsi="Arial" w:cs="Arial"/>
          <w:sz w:val="22"/>
          <w:szCs w:val="22"/>
          <w:lang w:eastAsia="en-CA"/>
        </w:rPr>
        <w:t xml:space="preserve"> the </w:t>
      </w:r>
      <w:r w:rsidR="004C5388">
        <w:rPr>
          <w:rFonts w:ascii="Arial" w:hAnsi="Arial" w:cs="Arial"/>
          <w:sz w:val="22"/>
          <w:szCs w:val="22"/>
          <w:lang w:eastAsia="en-CA"/>
        </w:rPr>
        <w:t>welcome screen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4C5388">
        <w:rPr>
          <w:rFonts w:ascii="Arial" w:hAnsi="Arial" w:cs="Arial"/>
          <w:sz w:val="22"/>
          <w:szCs w:val="22"/>
          <w:lang w:eastAsia="en-CA"/>
        </w:rPr>
        <w:t>touches start button</w:t>
      </w:r>
    </w:p>
    <w:p w:rsidR="004F1D07" w:rsidRDefault="004F1D07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displays </w:t>
      </w:r>
      <w:r w:rsidR="005140E1">
        <w:rPr>
          <w:rFonts w:ascii="Arial" w:hAnsi="Arial" w:cs="Arial"/>
          <w:sz w:val="22"/>
          <w:szCs w:val="22"/>
          <w:lang w:eastAsia="en-CA"/>
        </w:rPr>
        <w:t xml:space="preserve">questionnaire </w:t>
      </w:r>
    </w:p>
    <w:p w:rsidR="004F1D07" w:rsidRDefault="00AD12E1" w:rsidP="004F1D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r w:rsidR="005140E1">
        <w:rPr>
          <w:rFonts w:ascii="Arial" w:hAnsi="Arial" w:cs="Arial"/>
          <w:sz w:val="22"/>
          <w:szCs w:val="22"/>
          <w:lang w:eastAsia="en-CA"/>
        </w:rPr>
        <w:t>fills questionnaire and taps “Touch here when done”</w:t>
      </w:r>
    </w:p>
    <w:p w:rsidR="005140E1" w:rsidDel="00844801" w:rsidRDefault="005140E1" w:rsidP="00072D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21" w:author="Behzad" w:date="2012-02-21T00:33:00Z"/>
          <w:rFonts w:ascii="Arial" w:hAnsi="Arial" w:cs="Arial"/>
          <w:sz w:val="22"/>
          <w:szCs w:val="22"/>
          <w:lang w:eastAsia="en-CA"/>
        </w:rPr>
      </w:pPr>
      <w:del w:id="22" w:author="Behzad" w:date="2012-02-21T00:33:00Z">
        <w:r w:rsidDel="00844801">
          <w:rPr>
            <w:rFonts w:ascii="Arial" w:hAnsi="Arial" w:cs="Arial"/>
            <w:sz w:val="22"/>
            <w:szCs w:val="22"/>
            <w:lang w:eastAsia="en-CA"/>
          </w:rPr>
          <w:delText>Application instructs user to stand on shoe mark stickers placed on the floor (tablet will be within easy arms reach)</w:delText>
        </w:r>
      </w:del>
    </w:p>
    <w:p w:rsidR="00AD12E1" w:rsidDel="00844801" w:rsidRDefault="005140E1" w:rsidP="00072D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23" w:author="Behzad" w:date="2012-02-21T00:33:00Z"/>
          <w:rFonts w:ascii="Arial" w:hAnsi="Arial" w:cs="Arial"/>
          <w:sz w:val="22"/>
          <w:szCs w:val="22"/>
          <w:lang w:eastAsia="en-CA"/>
        </w:rPr>
      </w:pPr>
      <w:del w:id="24" w:author="Behzad" w:date="2012-02-21T00:33:00Z">
        <w:r w:rsidDel="00844801">
          <w:rPr>
            <w:rFonts w:ascii="Arial" w:hAnsi="Arial" w:cs="Arial"/>
            <w:sz w:val="22"/>
            <w:szCs w:val="22"/>
            <w:lang w:eastAsia="en-CA"/>
          </w:rPr>
          <w:delText xml:space="preserve">User taps “Touch here when done” </w:delText>
        </w:r>
      </w:del>
    </w:p>
    <w:p w:rsidR="00AD12E1" w:rsidRDefault="00AD12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Application displays </w:t>
      </w:r>
      <w:del w:id="25" w:author="Behzad" w:date="2012-02-20T23:40:00Z">
        <w:r w:rsidR="005140E1" w:rsidDel="00D87CA8">
          <w:rPr>
            <w:rFonts w:ascii="Arial" w:hAnsi="Arial" w:cs="Arial"/>
            <w:sz w:val="22"/>
            <w:szCs w:val="22"/>
            <w:lang w:eastAsia="en-CA"/>
          </w:rPr>
          <w:delText>contrast test, instructing user to tap the last line they can read</w:delText>
        </w:r>
      </w:del>
      <w:ins w:id="26" w:author="Behzad" w:date="2012-02-20T23:40:00Z">
        <w:r w:rsidR="00D87CA8">
          <w:rPr>
            <w:rFonts w:ascii="Arial" w:hAnsi="Arial" w:cs="Arial"/>
            <w:sz w:val="22"/>
            <w:szCs w:val="22"/>
            <w:lang w:eastAsia="en-CA"/>
          </w:rPr>
          <w:t xml:space="preserve">tablet </w:t>
        </w:r>
      </w:ins>
      <w:ins w:id="27" w:author="Behzad" w:date="2012-02-21T00:22:00Z">
        <w:r w:rsidR="00BC7506">
          <w:rPr>
            <w:rFonts w:ascii="Arial" w:hAnsi="Arial" w:cs="Arial"/>
            <w:sz w:val="22"/>
            <w:szCs w:val="22"/>
            <w:lang w:eastAsia="en-CA"/>
          </w:rPr>
          <w:t xml:space="preserve">dragging </w:t>
        </w:r>
      </w:ins>
      <w:ins w:id="28" w:author="Behzad" w:date="2012-02-20T23:40:00Z">
        <w:r w:rsidR="00D87CA8">
          <w:rPr>
            <w:rFonts w:ascii="Arial" w:hAnsi="Arial" w:cs="Arial"/>
            <w:sz w:val="22"/>
            <w:szCs w:val="22"/>
            <w:lang w:eastAsia="en-CA"/>
          </w:rPr>
          <w:t>"game"</w:t>
        </w:r>
      </w:ins>
    </w:p>
    <w:p w:rsidR="005140E1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User </w:t>
      </w:r>
      <w:del w:id="29" w:author="Behzad" w:date="2012-02-20T23:40:00Z">
        <w:r w:rsidDel="00D87CA8">
          <w:rPr>
            <w:rFonts w:ascii="Arial" w:hAnsi="Arial" w:cs="Arial"/>
            <w:sz w:val="22"/>
            <w:szCs w:val="22"/>
            <w:lang w:eastAsia="en-CA"/>
          </w:rPr>
          <w:delText>touches appropriate line</w:delText>
        </w:r>
      </w:del>
      <w:ins w:id="30" w:author="Behzad" w:date="2012-02-20T23:40:00Z">
        <w:r w:rsidR="00D87CA8">
          <w:rPr>
            <w:rFonts w:ascii="Arial" w:hAnsi="Arial" w:cs="Arial"/>
            <w:sz w:val="22"/>
            <w:szCs w:val="22"/>
            <w:lang w:eastAsia="en-CA"/>
          </w:rPr>
          <w:t xml:space="preserve">drags appropriate number of tablets into correct time slots </w:t>
        </w:r>
      </w:ins>
    </w:p>
    <w:p w:rsidR="005140E1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del w:id="31" w:author="Behzad" w:date="2012-02-20T23:41:00Z">
        <w:r w:rsidDel="00D87CA8">
          <w:rPr>
            <w:rFonts w:ascii="Arial" w:hAnsi="Arial" w:cs="Arial"/>
            <w:sz w:val="22"/>
            <w:szCs w:val="22"/>
            <w:lang w:eastAsia="en-CA"/>
          </w:rPr>
          <w:delText>Application displays a smaller line of text, instructs user to try to type the text</w:delText>
        </w:r>
      </w:del>
      <w:ins w:id="32" w:author="Behzad" w:date="2012-02-20T23:41:00Z">
        <w:r w:rsidR="00D87CA8">
          <w:rPr>
            <w:rFonts w:ascii="Arial" w:hAnsi="Arial" w:cs="Arial"/>
            <w:sz w:val="22"/>
            <w:szCs w:val="22"/>
            <w:lang w:eastAsia="en-CA"/>
          </w:rPr>
          <w:t>User selects “Touch here when done”</w:t>
        </w:r>
      </w:ins>
    </w:p>
    <w:p w:rsidR="005140E1" w:rsidDel="00D87CA8" w:rsidRDefault="005140E1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33" w:author="Behzad" w:date="2012-02-20T23:41:00Z"/>
          <w:rFonts w:ascii="Arial" w:hAnsi="Arial" w:cs="Arial"/>
          <w:sz w:val="22"/>
          <w:szCs w:val="22"/>
          <w:lang w:eastAsia="en-CA"/>
        </w:rPr>
      </w:pPr>
      <w:del w:id="34" w:author="Behzad" w:date="2012-02-20T23:41:00Z">
        <w:r w:rsidDel="00D87CA8">
          <w:rPr>
            <w:rFonts w:ascii="Arial" w:hAnsi="Arial" w:cs="Arial"/>
            <w:sz w:val="22"/>
            <w:szCs w:val="22"/>
            <w:lang w:eastAsia="en-CA"/>
          </w:rPr>
          <w:delText xml:space="preserve">User enters text </w:delText>
        </w:r>
        <w:r w:rsidR="00235984" w:rsidDel="00D87CA8">
          <w:rPr>
            <w:rFonts w:ascii="Arial" w:hAnsi="Arial" w:cs="Arial"/>
            <w:sz w:val="22"/>
            <w:szCs w:val="22"/>
            <w:lang w:eastAsia="en-CA"/>
          </w:rPr>
          <w:delText xml:space="preserve">using custom keypad </w:delText>
        </w:r>
      </w:del>
    </w:p>
    <w:p w:rsidR="00235984" w:rsidDel="00D87CA8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35" w:author="Behzad" w:date="2012-02-20T23:41:00Z"/>
          <w:rFonts w:ascii="Arial" w:hAnsi="Arial" w:cs="Arial"/>
          <w:sz w:val="22"/>
          <w:szCs w:val="22"/>
          <w:lang w:eastAsia="en-CA"/>
        </w:rPr>
      </w:pPr>
      <w:del w:id="36" w:author="Behzad" w:date="2012-02-20T23:41:00Z">
        <w:r w:rsidDel="00D87CA8">
          <w:rPr>
            <w:rFonts w:ascii="Arial" w:hAnsi="Arial" w:cs="Arial"/>
            <w:sz w:val="22"/>
            <w:szCs w:val="22"/>
            <w:lang w:eastAsia="en-CA"/>
          </w:rPr>
          <w:delText>User taps “Touch here when done”</w:delText>
        </w:r>
      </w:del>
    </w:p>
    <w:p w:rsidR="00235984" w:rsidDel="00D87CA8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37" w:author="Behzad" w:date="2012-02-20T23:41:00Z"/>
          <w:rFonts w:ascii="Arial" w:hAnsi="Arial" w:cs="Arial"/>
          <w:sz w:val="22"/>
          <w:szCs w:val="22"/>
          <w:lang w:eastAsia="en-CA"/>
        </w:rPr>
      </w:pPr>
      <w:del w:id="38" w:author="Behzad" w:date="2012-02-20T23:41:00Z">
        <w:r w:rsidDel="00D87CA8">
          <w:rPr>
            <w:rFonts w:ascii="Arial" w:hAnsi="Arial" w:cs="Arial"/>
            <w:sz w:val="22"/>
            <w:szCs w:val="22"/>
            <w:lang w:eastAsia="en-CA"/>
          </w:rPr>
          <w:delText>Application instructs user to touch a comfortable label size (3 displayed)</w:delText>
        </w:r>
      </w:del>
    </w:p>
    <w:p w:rsidR="00235984" w:rsidDel="00D87CA8" w:rsidRDefault="002359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del w:id="39" w:author="Behzad" w:date="2012-02-20T23:41:00Z"/>
          <w:rFonts w:ascii="Arial" w:hAnsi="Arial" w:cs="Arial"/>
          <w:sz w:val="22"/>
          <w:szCs w:val="22"/>
          <w:lang w:eastAsia="en-CA"/>
        </w:rPr>
      </w:pPr>
      <w:del w:id="40" w:author="Behzad" w:date="2012-02-20T23:41:00Z">
        <w:r w:rsidRPr="00D87CA8" w:rsidDel="00D87CA8">
          <w:rPr>
            <w:rFonts w:ascii="Arial" w:hAnsi="Arial" w:cs="Arial"/>
            <w:sz w:val="22"/>
            <w:szCs w:val="22"/>
            <w:lang w:eastAsia="en-CA"/>
          </w:rPr>
          <w:delText>User touches a preferred label size</w:delText>
        </w:r>
      </w:del>
    </w:p>
    <w:p w:rsidR="00235984" w:rsidRPr="00D87CA8" w:rsidRDefault="002359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D87CA8">
        <w:rPr>
          <w:rFonts w:ascii="Arial" w:hAnsi="Arial" w:cs="Arial"/>
          <w:sz w:val="22"/>
          <w:szCs w:val="22"/>
          <w:lang w:eastAsia="en-CA"/>
        </w:rPr>
        <w:t>Application instructs user to show screen to pharmacist</w:t>
      </w:r>
    </w:p>
    <w:p w:rsidR="00235984" w:rsidRDefault="00235984" w:rsidP="0023598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35984" w:rsidRPr="00235984" w:rsidRDefault="00235984" w:rsidP="00235984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 xml:space="preserve">Patient-pharmacist handoff </w:t>
      </w:r>
    </w:p>
    <w:p w:rsidR="00235984" w:rsidRPr="00235984" w:rsidRDefault="00235984" w:rsidP="0023598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takes control of kiosk/tablet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touches “Pharmacist access”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instructs pharmacist to populate a list of user’s medications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Pharmacist populates list 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Pharmacist touches “Done”</w:t>
      </w:r>
    </w:p>
    <w:p w:rsidR="00235984" w:rsidRDefault="00235984" w:rsidP="00AD12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Application presents advice for pharmacist</w:t>
      </w:r>
    </w:p>
    <w:p w:rsidR="00E1547B" w:rsidRPr="00E1547B" w:rsidRDefault="00E1547B" w:rsidP="00E1547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AD12E1" w:rsidRPr="00AD12E1" w:rsidRDefault="00AD12E1" w:rsidP="00AD12E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3B3402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>
        <w:rPr>
          <w:rFonts w:ascii="Arial" w:hAnsi="Arial" w:cs="Arial"/>
          <w:b/>
          <w:sz w:val="22"/>
          <w:szCs w:val="22"/>
          <w:lang w:eastAsia="en-CA"/>
        </w:rPr>
        <w:t>T</w:t>
      </w:r>
      <w:r w:rsidR="00957F28" w:rsidRPr="00EF0207">
        <w:rPr>
          <w:rFonts w:ascii="Arial" w:hAnsi="Arial" w:cs="Arial"/>
          <w:b/>
          <w:sz w:val="22"/>
          <w:szCs w:val="22"/>
          <w:lang w:eastAsia="en-CA"/>
        </w:rPr>
        <w:t xml:space="preserve">echnology 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>Client</w:t>
      </w:r>
    </w:p>
    <w:p w:rsidR="00957F28" w:rsidRPr="00EF0207" w:rsidRDefault="00957F28" w:rsidP="00FA094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EF0207">
        <w:rPr>
          <w:rFonts w:ascii="Arial" w:hAnsi="Arial" w:cs="Arial"/>
          <w:sz w:val="22"/>
          <w:szCs w:val="22"/>
          <w:lang w:eastAsia="en-CA"/>
        </w:rPr>
        <w:t>This application</w:t>
      </w:r>
      <w:r w:rsidR="00FA094F">
        <w:rPr>
          <w:rFonts w:ascii="Arial" w:hAnsi="Arial" w:cs="Arial"/>
          <w:sz w:val="22"/>
          <w:szCs w:val="22"/>
          <w:lang w:eastAsia="en-CA"/>
        </w:rPr>
        <w:t xml:space="preserve"> will be developed using HTML5 and CSS3 for a </w:t>
      </w:r>
      <w:r w:rsidR="00235984">
        <w:rPr>
          <w:rFonts w:ascii="Arial" w:hAnsi="Arial" w:cs="Arial"/>
          <w:sz w:val="22"/>
          <w:szCs w:val="22"/>
          <w:lang w:eastAsia="en-CA"/>
        </w:rPr>
        <w:t xml:space="preserve">landscape-oriented </w:t>
      </w:r>
      <w:r w:rsidR="00FA094F">
        <w:rPr>
          <w:rFonts w:ascii="Arial" w:hAnsi="Arial" w:cs="Arial"/>
          <w:sz w:val="22"/>
          <w:szCs w:val="22"/>
          <w:lang w:eastAsia="en-CA"/>
        </w:rPr>
        <w:t>tablet (</w:t>
      </w:r>
      <w:proofErr w:type="spellStart"/>
      <w:r w:rsidR="00FA094F">
        <w:rPr>
          <w:rFonts w:ascii="Arial" w:hAnsi="Arial" w:cs="Arial"/>
          <w:sz w:val="22"/>
          <w:szCs w:val="22"/>
          <w:lang w:eastAsia="en-CA"/>
        </w:rPr>
        <w:t>iPad</w:t>
      </w:r>
      <w:proofErr w:type="spellEnd"/>
      <w:r w:rsidR="00235984">
        <w:rPr>
          <w:rFonts w:ascii="Arial" w:hAnsi="Arial" w:cs="Arial"/>
          <w:sz w:val="22"/>
          <w:szCs w:val="22"/>
          <w:lang w:eastAsia="en-CA"/>
        </w:rPr>
        <w:t>) form factor</w:t>
      </w:r>
      <w:r w:rsidR="00FA094F">
        <w:rPr>
          <w:rFonts w:ascii="Arial" w:hAnsi="Arial" w:cs="Arial"/>
          <w:sz w:val="22"/>
          <w:szCs w:val="22"/>
          <w:lang w:eastAsia="en-CA"/>
        </w:rPr>
        <w:t xml:space="preserve">. </w:t>
      </w:r>
      <w:del w:id="41" w:author="Behzad" w:date="2012-02-21T00:23:00Z">
        <w:r w:rsidR="009142AC"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42" w:author="Behzad" w:date="2012-02-21T00:22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>Data from “verified” usage of the a</w:delText>
        </w:r>
        <w:r w:rsidR="005F0134" w:rsidRPr="00BC7506" w:rsidDel="00BC7506">
          <w:rPr>
            <w:rFonts w:ascii="Arial" w:hAnsi="Arial" w:cs="Arial"/>
            <w:strike/>
            <w:sz w:val="22"/>
            <w:szCs w:val="22"/>
            <w:lang w:eastAsia="en-CA"/>
            <w:rPrChange w:id="43" w:author="Behzad" w:date="2012-02-21T00:22:00Z">
              <w:rPr>
                <w:rFonts w:ascii="Arial" w:hAnsi="Arial" w:cs="Arial"/>
                <w:sz w:val="22"/>
                <w:szCs w:val="22"/>
                <w:lang w:eastAsia="en-CA"/>
              </w:rPr>
            </w:rPrChange>
          </w:rPr>
          <w:delText>pp will be stored locally for research/data collection.</w:delText>
        </w:r>
        <w:r w:rsidR="009142AC" w:rsidDel="00BC7506">
          <w:rPr>
            <w:rFonts w:ascii="Arial" w:hAnsi="Arial" w:cs="Arial"/>
            <w:sz w:val="22"/>
            <w:szCs w:val="22"/>
            <w:lang w:eastAsia="en-CA"/>
          </w:rPr>
          <w:delText xml:space="preserve"> </w:delText>
        </w:r>
      </w:del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 w:rsidRPr="00EF0207">
        <w:rPr>
          <w:rFonts w:ascii="Arial" w:hAnsi="Arial" w:cs="Arial"/>
          <w:i/>
          <w:sz w:val="22"/>
          <w:szCs w:val="22"/>
          <w:lang w:eastAsia="en-CA"/>
        </w:rPr>
        <w:t xml:space="preserve"> Server</w:t>
      </w:r>
    </w:p>
    <w:p w:rsidR="00957F28" w:rsidRPr="00EF0207" w:rsidRDefault="0023598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proofErr w:type="gramStart"/>
      <w:r>
        <w:rPr>
          <w:rFonts w:ascii="Arial" w:hAnsi="Arial" w:cs="Arial"/>
          <w:sz w:val="22"/>
          <w:szCs w:val="22"/>
          <w:lang w:eastAsia="en-CA"/>
        </w:rPr>
        <w:t>None - Not applicable.</w:t>
      </w:r>
      <w:proofErr w:type="gramEnd"/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en-CA"/>
        </w:rPr>
      </w:pPr>
      <w:r w:rsidRPr="00EF0207">
        <w:rPr>
          <w:rFonts w:ascii="Arial" w:hAnsi="Arial" w:cs="Arial"/>
          <w:b/>
          <w:sz w:val="22"/>
          <w:szCs w:val="22"/>
          <w:lang w:eastAsia="en-CA"/>
        </w:rPr>
        <w:lastRenderedPageBreak/>
        <w:t>Specifications</w:t>
      </w:r>
    </w:p>
    <w:p w:rsidR="00957F28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5F0134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There is a “start over” button on every screen except the start screen which takes user back to start screen (and clears any incomplete data collected in the background).</w:t>
      </w:r>
    </w:p>
    <w:p w:rsidR="005F0134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Pr="00EF0207" w:rsidRDefault="005F0134" w:rsidP="00072D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Start screen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Welcome message with start button: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</w:t>
      </w:r>
      <w:r w:rsidR="005F0134">
        <w:rPr>
          <w:rFonts w:ascii="Arial" w:hAnsi="Arial" w:cs="Arial"/>
          <w:sz w:val="22"/>
          <w:szCs w:val="22"/>
          <w:lang w:eastAsia="en-CA"/>
        </w:rPr>
        <w:t>Touch here to start</w:t>
      </w:r>
    </w:p>
    <w:p w:rsidR="00072DAE" w:rsidRDefault="00072DAE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Pr="00EF0207" w:rsidRDefault="005F0134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Questionnaire</w:t>
      </w:r>
      <w:r w:rsidR="005D4D58">
        <w:rPr>
          <w:rFonts w:ascii="Arial" w:hAnsi="Arial" w:cs="Arial"/>
          <w:i/>
          <w:sz w:val="22"/>
          <w:szCs w:val="22"/>
          <w:lang w:eastAsia="en-CA"/>
        </w:rPr>
        <w:t xml:space="preserve"> screen</w:t>
      </w: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957F28" w:rsidRDefault="005F0134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Full questionnaire is displayed (see </w:t>
      </w:r>
      <w:proofErr w:type="spellStart"/>
      <w:r>
        <w:rPr>
          <w:rFonts w:ascii="Arial" w:hAnsi="Arial" w:cs="Arial"/>
          <w:sz w:val="22"/>
          <w:szCs w:val="22"/>
          <w:lang w:eastAsia="en-CA"/>
        </w:rPr>
        <w:t>mockup</w:t>
      </w:r>
      <w:proofErr w:type="spellEnd"/>
      <w:r>
        <w:rPr>
          <w:rFonts w:ascii="Arial" w:hAnsi="Arial" w:cs="Arial"/>
          <w:sz w:val="22"/>
          <w:szCs w:val="22"/>
          <w:lang w:eastAsia="en-CA"/>
        </w:rPr>
        <w:t xml:space="preserve"> for list)</w:t>
      </w:r>
    </w:p>
    <w:p w:rsidR="005F0134" w:rsidRDefault="00B55028" w:rsidP="00957F28">
      <w:pPr>
        <w:autoSpaceDE w:val="0"/>
        <w:autoSpaceDN w:val="0"/>
        <w:adjustRightInd w:val="0"/>
        <w:rPr>
          <w:ins w:id="44" w:author="Behzad" w:date="2012-02-21T00:12:00Z"/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* Button labeled </w:t>
      </w:r>
      <w:r w:rsidR="005F0134">
        <w:rPr>
          <w:rFonts w:ascii="Arial" w:hAnsi="Arial" w:cs="Arial"/>
          <w:sz w:val="22"/>
          <w:szCs w:val="22"/>
          <w:lang w:eastAsia="en-CA"/>
        </w:rPr>
        <w:t>“Touch here when done”</w:t>
      </w:r>
    </w:p>
    <w:p w:rsidR="001A5023" w:rsidRPr="00EF0207" w:rsidDel="001A5023" w:rsidRDefault="001A5023" w:rsidP="00957F28">
      <w:pPr>
        <w:autoSpaceDE w:val="0"/>
        <w:autoSpaceDN w:val="0"/>
        <w:adjustRightInd w:val="0"/>
        <w:rPr>
          <w:del w:id="45" w:author="Behzad" w:date="2012-02-21T00:13:00Z"/>
          <w:rFonts w:ascii="Arial" w:hAnsi="Arial" w:cs="Arial"/>
          <w:sz w:val="22"/>
          <w:szCs w:val="22"/>
          <w:lang w:eastAsia="en-CA"/>
        </w:rPr>
      </w:pPr>
    </w:p>
    <w:p w:rsidR="00957F28" w:rsidRPr="00EF0207" w:rsidRDefault="00957F28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072DAE" w:rsidRPr="00EF0207" w:rsidDel="00844801" w:rsidRDefault="005F0134" w:rsidP="00072DAE">
      <w:pPr>
        <w:autoSpaceDE w:val="0"/>
        <w:autoSpaceDN w:val="0"/>
        <w:adjustRightInd w:val="0"/>
        <w:rPr>
          <w:del w:id="46" w:author="Behzad" w:date="2012-02-21T00:33:00Z"/>
          <w:rFonts w:ascii="Arial" w:hAnsi="Arial" w:cs="Arial"/>
          <w:i/>
          <w:sz w:val="22"/>
          <w:szCs w:val="22"/>
          <w:lang w:eastAsia="en-CA"/>
        </w:rPr>
      </w:pPr>
      <w:del w:id="47" w:author="Behzad" w:date="2012-02-21T00:33:00Z">
        <w:r w:rsidDel="00844801">
          <w:rPr>
            <w:rFonts w:ascii="Arial" w:hAnsi="Arial" w:cs="Arial"/>
            <w:i/>
            <w:sz w:val="22"/>
            <w:szCs w:val="22"/>
            <w:lang w:eastAsia="en-CA"/>
          </w:rPr>
          <w:delText xml:space="preserve">Shoe print </w:delText>
        </w:r>
        <w:r w:rsidR="005D4D58" w:rsidDel="00844801">
          <w:rPr>
            <w:rFonts w:ascii="Arial" w:hAnsi="Arial" w:cs="Arial"/>
            <w:i/>
            <w:sz w:val="22"/>
            <w:szCs w:val="22"/>
            <w:lang w:eastAsia="en-CA"/>
          </w:rPr>
          <w:delText>screen</w:delText>
        </w:r>
      </w:del>
    </w:p>
    <w:p w:rsidR="00957F28" w:rsidDel="00844801" w:rsidRDefault="005D4D58" w:rsidP="00957F28">
      <w:pPr>
        <w:autoSpaceDE w:val="0"/>
        <w:autoSpaceDN w:val="0"/>
        <w:adjustRightInd w:val="0"/>
        <w:rPr>
          <w:del w:id="48" w:author="Behzad" w:date="2012-02-21T00:33:00Z"/>
          <w:rFonts w:ascii="Arial" w:hAnsi="Arial" w:cs="Arial"/>
          <w:sz w:val="22"/>
          <w:szCs w:val="22"/>
          <w:lang w:eastAsia="en-CA"/>
        </w:rPr>
      </w:pPr>
      <w:del w:id="49" w:author="Behzad" w:date="2012-02-21T00:33:00Z">
        <w:r w:rsidDel="00844801">
          <w:rPr>
            <w:rFonts w:ascii="Arial" w:hAnsi="Arial" w:cs="Arial"/>
            <w:sz w:val="22"/>
            <w:szCs w:val="22"/>
            <w:lang w:eastAsia="en-CA"/>
          </w:rPr>
          <w:delText xml:space="preserve"> </w:delText>
        </w:r>
      </w:del>
    </w:p>
    <w:p w:rsidR="00052382" w:rsidDel="00844801" w:rsidRDefault="005F0134" w:rsidP="00957F28">
      <w:pPr>
        <w:autoSpaceDE w:val="0"/>
        <w:autoSpaceDN w:val="0"/>
        <w:adjustRightInd w:val="0"/>
        <w:rPr>
          <w:del w:id="50" w:author="Behzad" w:date="2012-02-21T00:33:00Z"/>
          <w:rFonts w:ascii="Arial" w:hAnsi="Arial" w:cs="Arial"/>
          <w:sz w:val="22"/>
          <w:szCs w:val="22"/>
          <w:lang w:eastAsia="en-CA"/>
        </w:rPr>
      </w:pPr>
      <w:del w:id="51" w:author="Behzad" w:date="2012-02-21T00:33:00Z">
        <w:r w:rsidDel="00844801">
          <w:rPr>
            <w:rFonts w:ascii="Arial" w:hAnsi="Arial" w:cs="Arial"/>
            <w:sz w:val="22"/>
            <w:szCs w:val="22"/>
            <w:lang w:eastAsia="en-CA"/>
          </w:rPr>
          <w:delText>Instruction to stand on shoe prints on the floor</w:delText>
        </w:r>
        <w:r w:rsidR="00B55028" w:rsidDel="00844801">
          <w:rPr>
            <w:rFonts w:ascii="Arial" w:hAnsi="Arial" w:cs="Arial"/>
            <w:sz w:val="22"/>
            <w:szCs w:val="22"/>
            <w:lang w:eastAsia="en-CA"/>
          </w:rPr>
          <w:delText>, with provided image of shoe prints or other floor marking</w:delText>
        </w:r>
      </w:del>
    </w:p>
    <w:p w:rsidR="00B55028" w:rsidDel="00844801" w:rsidRDefault="00B55028" w:rsidP="00957F28">
      <w:pPr>
        <w:autoSpaceDE w:val="0"/>
        <w:autoSpaceDN w:val="0"/>
        <w:adjustRightInd w:val="0"/>
        <w:rPr>
          <w:del w:id="52" w:author="Behzad" w:date="2012-02-21T00:33:00Z"/>
          <w:rFonts w:ascii="Arial" w:hAnsi="Arial" w:cs="Arial"/>
          <w:sz w:val="22"/>
          <w:szCs w:val="22"/>
          <w:lang w:eastAsia="en-CA"/>
        </w:rPr>
      </w:pPr>
      <w:del w:id="53" w:author="Behzad" w:date="2012-02-21T00:33:00Z">
        <w:r w:rsidDel="00844801">
          <w:rPr>
            <w:rFonts w:ascii="Arial" w:hAnsi="Arial" w:cs="Arial"/>
            <w:sz w:val="22"/>
            <w:szCs w:val="22"/>
            <w:lang w:eastAsia="en-CA"/>
          </w:rPr>
          <w:delText>* Button labeled “Touch here when done”</w:delText>
        </w:r>
      </w:del>
    </w:p>
    <w:p w:rsidR="00052382" w:rsidDel="00844801" w:rsidRDefault="00052382" w:rsidP="00957F28">
      <w:pPr>
        <w:autoSpaceDE w:val="0"/>
        <w:autoSpaceDN w:val="0"/>
        <w:adjustRightInd w:val="0"/>
        <w:rPr>
          <w:del w:id="54" w:author="Behzad" w:date="2012-02-21T00:34:00Z"/>
          <w:rFonts w:ascii="Arial" w:hAnsi="Arial" w:cs="Arial"/>
          <w:sz w:val="22"/>
          <w:szCs w:val="22"/>
          <w:lang w:eastAsia="en-CA"/>
        </w:rPr>
      </w:pPr>
    </w:p>
    <w:p w:rsidR="00052382" w:rsidDel="001A5023" w:rsidRDefault="00B55028" w:rsidP="00957F28">
      <w:pPr>
        <w:autoSpaceDE w:val="0"/>
        <w:autoSpaceDN w:val="0"/>
        <w:adjustRightInd w:val="0"/>
        <w:rPr>
          <w:del w:id="55" w:author="Behzad" w:date="2012-02-21T00:13:00Z"/>
          <w:rFonts w:ascii="Arial" w:hAnsi="Arial" w:cs="Arial"/>
          <w:i/>
          <w:sz w:val="22"/>
          <w:szCs w:val="22"/>
          <w:lang w:eastAsia="en-CA"/>
        </w:rPr>
      </w:pPr>
      <w:del w:id="56" w:author="Behzad" w:date="2012-02-21T00:13:00Z">
        <w:r w:rsidDel="001A5023">
          <w:rPr>
            <w:rFonts w:ascii="Arial" w:hAnsi="Arial" w:cs="Arial"/>
            <w:i/>
            <w:sz w:val="22"/>
            <w:szCs w:val="22"/>
            <w:lang w:eastAsia="en-CA"/>
          </w:rPr>
          <w:delText>Vision test 1</w:delText>
        </w:r>
        <w:r w:rsidR="005D4D58" w:rsidDel="001A5023">
          <w:rPr>
            <w:rFonts w:ascii="Arial" w:hAnsi="Arial" w:cs="Arial"/>
            <w:i/>
            <w:sz w:val="22"/>
            <w:szCs w:val="22"/>
            <w:lang w:eastAsia="en-CA"/>
          </w:rPr>
          <w:delText xml:space="preserve"> screen</w:delText>
        </w:r>
      </w:del>
    </w:p>
    <w:p w:rsidR="00DB44B9" w:rsidDel="001A5023" w:rsidRDefault="00DB44B9" w:rsidP="00072DAE">
      <w:pPr>
        <w:autoSpaceDE w:val="0"/>
        <w:autoSpaceDN w:val="0"/>
        <w:adjustRightInd w:val="0"/>
        <w:rPr>
          <w:del w:id="57" w:author="Behzad" w:date="2012-02-21T00:13:00Z"/>
          <w:rFonts w:ascii="Arial" w:hAnsi="Arial" w:cs="Arial"/>
          <w:sz w:val="22"/>
          <w:szCs w:val="22"/>
          <w:lang w:eastAsia="en-CA"/>
        </w:rPr>
      </w:pPr>
    </w:p>
    <w:p w:rsidR="00B55028" w:rsidDel="001A5023" w:rsidRDefault="00B55028" w:rsidP="00072DAE">
      <w:pPr>
        <w:autoSpaceDE w:val="0"/>
        <w:autoSpaceDN w:val="0"/>
        <w:adjustRightInd w:val="0"/>
        <w:rPr>
          <w:del w:id="58" w:author="Behzad" w:date="2012-02-21T00:13:00Z"/>
          <w:rFonts w:ascii="Arial" w:hAnsi="Arial" w:cs="Arial"/>
          <w:sz w:val="22"/>
          <w:szCs w:val="22"/>
          <w:lang w:eastAsia="en-CA"/>
        </w:rPr>
      </w:pPr>
      <w:del w:id="59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Instruction to touch last line user can see. Display modified contrast test with fewer lines (TBD).</w:delText>
        </w:r>
      </w:del>
    </w:p>
    <w:p w:rsidR="00B55028" w:rsidDel="001A5023" w:rsidRDefault="00B55028" w:rsidP="00072DAE">
      <w:pPr>
        <w:autoSpaceDE w:val="0"/>
        <w:autoSpaceDN w:val="0"/>
        <w:adjustRightInd w:val="0"/>
        <w:rPr>
          <w:del w:id="60" w:author="Behzad" w:date="2012-02-21T00:13:00Z"/>
          <w:rFonts w:ascii="Arial" w:hAnsi="Arial" w:cs="Arial"/>
          <w:sz w:val="22"/>
          <w:szCs w:val="22"/>
          <w:lang w:eastAsia="en-CA"/>
        </w:rPr>
      </w:pPr>
      <w:del w:id="61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* Lines are selectable. Quick visual feedback of selection is provided and next screen is displayed</w:delText>
        </w:r>
      </w:del>
    </w:p>
    <w:p w:rsidR="00957F28" w:rsidDel="001A5023" w:rsidRDefault="00957F28" w:rsidP="00957F28">
      <w:pPr>
        <w:autoSpaceDE w:val="0"/>
        <w:autoSpaceDN w:val="0"/>
        <w:adjustRightInd w:val="0"/>
        <w:rPr>
          <w:del w:id="62" w:author="Behzad" w:date="2012-02-21T00:13:00Z"/>
          <w:rFonts w:ascii="Arial" w:hAnsi="Arial" w:cs="Arial"/>
          <w:sz w:val="22"/>
          <w:szCs w:val="22"/>
          <w:lang w:eastAsia="en-CA"/>
        </w:rPr>
      </w:pPr>
    </w:p>
    <w:p w:rsidR="00B55028" w:rsidDel="001A5023" w:rsidRDefault="00B55028" w:rsidP="00B55028">
      <w:pPr>
        <w:autoSpaceDE w:val="0"/>
        <w:autoSpaceDN w:val="0"/>
        <w:adjustRightInd w:val="0"/>
        <w:rPr>
          <w:del w:id="63" w:author="Behzad" w:date="2012-02-21T00:13:00Z"/>
          <w:rFonts w:ascii="Arial" w:hAnsi="Arial" w:cs="Arial"/>
          <w:i/>
          <w:sz w:val="22"/>
          <w:szCs w:val="22"/>
          <w:lang w:eastAsia="en-CA"/>
        </w:rPr>
      </w:pPr>
      <w:del w:id="64" w:author="Behzad" w:date="2012-02-21T00:13:00Z">
        <w:r w:rsidDel="001A5023">
          <w:rPr>
            <w:rFonts w:ascii="Arial" w:hAnsi="Arial" w:cs="Arial"/>
            <w:i/>
            <w:sz w:val="22"/>
            <w:szCs w:val="22"/>
            <w:lang w:eastAsia="en-CA"/>
          </w:rPr>
          <w:delText>Vision test 2</w:delText>
        </w:r>
        <w:r w:rsidR="005D4D58" w:rsidDel="001A5023">
          <w:rPr>
            <w:rFonts w:ascii="Arial" w:hAnsi="Arial" w:cs="Arial"/>
            <w:i/>
            <w:sz w:val="22"/>
            <w:szCs w:val="22"/>
            <w:lang w:eastAsia="en-CA"/>
          </w:rPr>
          <w:delText xml:space="preserve"> screen</w:delText>
        </w:r>
      </w:del>
    </w:p>
    <w:p w:rsidR="00B55028" w:rsidDel="001A5023" w:rsidRDefault="00B55028" w:rsidP="00B55028">
      <w:pPr>
        <w:autoSpaceDE w:val="0"/>
        <w:autoSpaceDN w:val="0"/>
        <w:adjustRightInd w:val="0"/>
        <w:rPr>
          <w:del w:id="65" w:author="Behzad" w:date="2012-02-21T00:13:00Z"/>
          <w:rFonts w:ascii="Arial" w:hAnsi="Arial" w:cs="Arial"/>
          <w:i/>
          <w:sz w:val="22"/>
          <w:szCs w:val="22"/>
          <w:lang w:eastAsia="en-CA"/>
        </w:rPr>
      </w:pPr>
    </w:p>
    <w:p w:rsidR="00B55028" w:rsidDel="001A5023" w:rsidRDefault="00B55028" w:rsidP="00B55028">
      <w:pPr>
        <w:autoSpaceDE w:val="0"/>
        <w:autoSpaceDN w:val="0"/>
        <w:adjustRightInd w:val="0"/>
        <w:rPr>
          <w:del w:id="66" w:author="Behzad" w:date="2012-02-21T00:13:00Z"/>
          <w:rFonts w:ascii="Arial" w:hAnsi="Arial" w:cs="Arial"/>
          <w:sz w:val="22"/>
          <w:szCs w:val="22"/>
          <w:lang w:eastAsia="en-CA"/>
        </w:rPr>
      </w:pPr>
      <w:del w:id="67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Set of characters (one level smaller than line the user selected)</w:delText>
        </w:r>
      </w:del>
    </w:p>
    <w:p w:rsidR="00B55028" w:rsidRPr="00B55028" w:rsidDel="001A5023" w:rsidRDefault="00B55028" w:rsidP="00B55028">
      <w:pPr>
        <w:autoSpaceDE w:val="0"/>
        <w:autoSpaceDN w:val="0"/>
        <w:adjustRightInd w:val="0"/>
        <w:rPr>
          <w:del w:id="68" w:author="Behzad" w:date="2012-02-21T00:13:00Z"/>
          <w:rFonts w:ascii="Arial" w:hAnsi="Arial" w:cs="Arial"/>
          <w:sz w:val="22"/>
          <w:szCs w:val="22"/>
          <w:lang w:eastAsia="en-CA"/>
        </w:rPr>
      </w:pPr>
      <w:del w:id="69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 xml:space="preserve">This screen is skipped if user selected the smallest line in </w:delText>
        </w:r>
        <w:r w:rsidDel="001A5023">
          <w:rPr>
            <w:rFonts w:ascii="Arial" w:hAnsi="Arial" w:cs="Arial"/>
            <w:i/>
            <w:sz w:val="22"/>
            <w:szCs w:val="22"/>
            <w:lang w:eastAsia="en-CA"/>
          </w:rPr>
          <w:delText>Vision test 1</w:delText>
        </w:r>
        <w:r w:rsidDel="001A5023">
          <w:rPr>
            <w:rFonts w:ascii="Arial" w:hAnsi="Arial" w:cs="Arial"/>
            <w:sz w:val="22"/>
            <w:szCs w:val="22"/>
            <w:lang w:eastAsia="en-CA"/>
          </w:rPr>
          <w:delText xml:space="preserve"> </w:delText>
        </w:r>
      </w:del>
    </w:p>
    <w:p w:rsidR="00B13E8F" w:rsidRPr="00415EF0" w:rsidDel="001A5023" w:rsidRDefault="00B13E8F" w:rsidP="00957F28">
      <w:pPr>
        <w:autoSpaceDE w:val="0"/>
        <w:autoSpaceDN w:val="0"/>
        <w:adjustRightInd w:val="0"/>
        <w:rPr>
          <w:del w:id="70" w:author="Behzad" w:date="2012-02-21T00:13:00Z"/>
          <w:rFonts w:ascii="Arial" w:hAnsi="Arial" w:cs="Arial"/>
          <w:sz w:val="22"/>
          <w:szCs w:val="22"/>
          <w:lang w:eastAsia="en-CA"/>
        </w:rPr>
      </w:pPr>
    </w:p>
    <w:p w:rsidR="00B13E8F" w:rsidDel="001A5023" w:rsidRDefault="00B55028" w:rsidP="00957F28">
      <w:pPr>
        <w:autoSpaceDE w:val="0"/>
        <w:autoSpaceDN w:val="0"/>
        <w:adjustRightInd w:val="0"/>
        <w:rPr>
          <w:del w:id="71" w:author="Behzad" w:date="2012-02-21T00:13:00Z"/>
          <w:rFonts w:ascii="Arial" w:hAnsi="Arial" w:cs="Arial"/>
          <w:sz w:val="22"/>
          <w:szCs w:val="22"/>
          <w:lang w:eastAsia="en-CA"/>
        </w:rPr>
      </w:pPr>
      <w:del w:id="72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Instructions to type the displayed characters.</w:delText>
        </w:r>
      </w:del>
    </w:p>
    <w:p w:rsidR="00B55028" w:rsidDel="001A5023" w:rsidRDefault="00B55028" w:rsidP="00957F28">
      <w:pPr>
        <w:autoSpaceDE w:val="0"/>
        <w:autoSpaceDN w:val="0"/>
        <w:adjustRightInd w:val="0"/>
        <w:rPr>
          <w:del w:id="73" w:author="Behzad" w:date="2012-02-21T00:13:00Z"/>
          <w:rFonts w:ascii="Arial" w:hAnsi="Arial" w:cs="Arial"/>
          <w:sz w:val="22"/>
          <w:szCs w:val="22"/>
          <w:lang w:eastAsia="en-CA"/>
        </w:rPr>
      </w:pPr>
      <w:del w:id="74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* Custom keypad is displayed with “Delete” key (serving as backspace)</w:delText>
        </w:r>
      </w:del>
    </w:p>
    <w:p w:rsidR="00C519BD" w:rsidDel="001A5023" w:rsidRDefault="00B55028" w:rsidP="00C519BD">
      <w:pPr>
        <w:autoSpaceDE w:val="0"/>
        <w:autoSpaceDN w:val="0"/>
        <w:adjustRightInd w:val="0"/>
        <w:rPr>
          <w:del w:id="75" w:author="Behzad" w:date="2012-02-21T00:13:00Z"/>
          <w:rFonts w:ascii="Arial" w:hAnsi="Arial" w:cs="Arial"/>
          <w:sz w:val="22"/>
          <w:szCs w:val="22"/>
          <w:lang w:eastAsia="en-CA"/>
        </w:rPr>
      </w:pPr>
      <w:del w:id="76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* Button labeled “Touch here when done”</w:delText>
        </w:r>
      </w:del>
    </w:p>
    <w:p w:rsidR="00B55028" w:rsidDel="001A5023" w:rsidRDefault="00B55028" w:rsidP="00C519BD">
      <w:pPr>
        <w:autoSpaceDE w:val="0"/>
        <w:autoSpaceDN w:val="0"/>
        <w:adjustRightInd w:val="0"/>
        <w:rPr>
          <w:del w:id="77" w:author="Behzad" w:date="2012-02-21T00:13:00Z"/>
          <w:rFonts w:ascii="Arial" w:hAnsi="Arial" w:cs="Arial"/>
          <w:sz w:val="22"/>
          <w:szCs w:val="22"/>
          <w:lang w:eastAsia="en-CA"/>
        </w:rPr>
      </w:pPr>
      <w:del w:id="78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tab/>
          <w:delText xml:space="preserve">* Disabled until </w:delText>
        </w:r>
        <w:r w:rsidR="005D4D58" w:rsidDel="001A5023">
          <w:rPr>
            <w:rFonts w:ascii="Arial" w:hAnsi="Arial" w:cs="Arial"/>
            <w:sz w:val="22"/>
            <w:szCs w:val="22"/>
            <w:lang w:eastAsia="en-CA"/>
          </w:rPr>
          <w:delText>all characters have been entered</w:delText>
        </w:r>
      </w:del>
    </w:p>
    <w:p w:rsidR="00B55028" w:rsidDel="001A5023" w:rsidRDefault="00B55028" w:rsidP="00C519BD">
      <w:pPr>
        <w:autoSpaceDE w:val="0"/>
        <w:autoSpaceDN w:val="0"/>
        <w:adjustRightInd w:val="0"/>
        <w:rPr>
          <w:del w:id="79" w:author="Behzad" w:date="2012-02-21T00:13:00Z"/>
          <w:rFonts w:ascii="Arial" w:hAnsi="Arial" w:cs="Arial"/>
          <w:sz w:val="22"/>
          <w:szCs w:val="22"/>
          <w:lang w:eastAsia="en-CA"/>
        </w:rPr>
      </w:pPr>
    </w:p>
    <w:p w:rsidR="00B55028" w:rsidRDefault="005D4D58" w:rsidP="00C519BD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Label screen</w:t>
      </w:r>
    </w:p>
    <w:p w:rsidR="005D4D58" w:rsidRPr="005D4D58" w:rsidRDefault="005D4D58" w:rsidP="00C519BD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C519BD" w:rsidRDefault="002C7B06" w:rsidP="00C519BD">
      <w:pPr>
        <w:autoSpaceDE w:val="0"/>
        <w:autoSpaceDN w:val="0"/>
        <w:adjustRightInd w:val="0"/>
        <w:rPr>
          <w:ins w:id="80" w:author="Behzad" w:date="2012-02-21T00:13:00Z"/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 xml:space="preserve">Instruction </w:t>
      </w:r>
      <w:del w:id="81" w:author="Behzad" w:date="2012-02-21T00:13:00Z">
        <w:r w:rsidDel="001A5023">
          <w:rPr>
            <w:rFonts w:ascii="Arial" w:hAnsi="Arial" w:cs="Arial"/>
            <w:sz w:val="22"/>
            <w:szCs w:val="22"/>
            <w:lang w:eastAsia="en-CA"/>
          </w:rPr>
          <w:delText>to touch smallest comfortable label size</w:delText>
        </w:r>
      </w:del>
      <w:ins w:id="82" w:author="Behzad" w:date="2012-02-21T00:13:00Z">
        <w:r w:rsidR="001A5023">
          <w:rPr>
            <w:rFonts w:ascii="Arial" w:hAnsi="Arial" w:cs="Arial"/>
            <w:sz w:val="22"/>
            <w:szCs w:val="22"/>
            <w:lang w:eastAsia="en-CA"/>
          </w:rPr>
          <w:t>drag tablets into appropriate [time slot] boxes according to instructions on the label shown</w:t>
        </w:r>
      </w:ins>
    </w:p>
    <w:p w:rsidR="001A5023" w:rsidRDefault="001A5023" w:rsidP="00C519BD">
      <w:pPr>
        <w:autoSpaceDE w:val="0"/>
        <w:autoSpaceDN w:val="0"/>
        <w:adjustRightInd w:val="0"/>
        <w:rPr>
          <w:ins w:id="83" w:author="Behzad" w:date="2012-02-21T00:15:00Z"/>
          <w:rFonts w:ascii="Arial" w:hAnsi="Arial" w:cs="Arial"/>
          <w:sz w:val="22"/>
          <w:szCs w:val="22"/>
          <w:lang w:eastAsia="en-CA"/>
        </w:rPr>
      </w:pPr>
      <w:ins w:id="84" w:author="Behzad" w:date="2012-02-21T00:13:00Z">
        <w:r>
          <w:rPr>
            <w:rFonts w:ascii="Arial" w:hAnsi="Arial" w:cs="Arial"/>
            <w:sz w:val="22"/>
            <w:szCs w:val="22"/>
            <w:lang w:eastAsia="en-CA"/>
          </w:rPr>
          <w:t xml:space="preserve">* </w:t>
        </w:r>
        <w:proofErr w:type="gramStart"/>
        <w:r>
          <w:rPr>
            <w:rFonts w:ascii="Arial" w:hAnsi="Arial" w:cs="Arial"/>
            <w:sz w:val="22"/>
            <w:szCs w:val="22"/>
            <w:lang w:eastAsia="en-CA"/>
          </w:rPr>
          <w:t>smallest</w:t>
        </w:r>
        <w:proofErr w:type="gramEnd"/>
        <w:r>
          <w:rPr>
            <w:rFonts w:ascii="Arial" w:hAnsi="Arial" w:cs="Arial"/>
            <w:sz w:val="22"/>
            <w:szCs w:val="22"/>
            <w:lang w:eastAsia="en-CA"/>
          </w:rPr>
          <w:t xml:space="preserve"> label size (9 point font) shown with randomized instruction</w:t>
        </w:r>
      </w:ins>
      <w:ins w:id="85" w:author="Behzad" w:date="2012-02-21T00:14:00Z">
        <w:r>
          <w:rPr>
            <w:rFonts w:ascii="Arial" w:hAnsi="Arial" w:cs="Arial"/>
            <w:sz w:val="22"/>
            <w:szCs w:val="22"/>
            <w:lang w:eastAsia="en-CA"/>
          </w:rPr>
          <w:t xml:space="preserve">. This font size changes to 12, 15, and 18 point font in that order if the user gets the test wrong or taps </w:t>
        </w:r>
      </w:ins>
      <w:ins w:id="86" w:author="Behzad" w:date="2012-02-21T00:15:00Z">
        <w:r>
          <w:rPr>
            <w:rFonts w:ascii="Arial" w:hAnsi="Arial" w:cs="Arial"/>
            <w:sz w:val="22"/>
            <w:szCs w:val="22"/>
            <w:lang w:eastAsia="en-CA"/>
          </w:rPr>
          <w:t xml:space="preserve">“Touch here if you </w:t>
        </w:r>
        <w:proofErr w:type="spellStart"/>
        <w:r>
          <w:rPr>
            <w:rFonts w:ascii="Arial" w:hAnsi="Arial" w:cs="Arial"/>
            <w:sz w:val="22"/>
            <w:szCs w:val="22"/>
            <w:lang w:eastAsia="en-CA"/>
          </w:rPr>
          <w:t>can not</w:t>
        </w:r>
        <w:proofErr w:type="spellEnd"/>
        <w:r>
          <w:rPr>
            <w:rFonts w:ascii="Arial" w:hAnsi="Arial" w:cs="Arial"/>
            <w:sz w:val="22"/>
            <w:szCs w:val="22"/>
            <w:lang w:eastAsia="en-CA"/>
          </w:rPr>
          <w:t xml:space="preserve"> read label”</w:t>
        </w:r>
      </w:ins>
    </w:p>
    <w:p w:rsidR="001A5023" w:rsidRDefault="001A5023" w:rsidP="00C519BD">
      <w:pPr>
        <w:autoSpaceDE w:val="0"/>
        <w:autoSpaceDN w:val="0"/>
        <w:adjustRightInd w:val="0"/>
        <w:rPr>
          <w:ins w:id="87" w:author="Behzad" w:date="2012-02-21T00:16:00Z"/>
          <w:rFonts w:ascii="Arial" w:hAnsi="Arial" w:cs="Arial"/>
          <w:sz w:val="22"/>
          <w:szCs w:val="22"/>
          <w:lang w:eastAsia="en-CA"/>
        </w:rPr>
      </w:pPr>
      <w:ins w:id="88" w:author="Behzad" w:date="2012-02-21T00:15:00Z">
        <w:r>
          <w:rPr>
            <w:rFonts w:ascii="Arial" w:hAnsi="Arial" w:cs="Arial"/>
            <w:sz w:val="22"/>
            <w:szCs w:val="22"/>
            <w:lang w:eastAsia="en-CA"/>
          </w:rPr>
          <w:t>* 6 identical tablets (</w:t>
        </w:r>
      </w:ins>
      <w:proofErr w:type="spellStart"/>
      <w:ins w:id="89" w:author="Behzad" w:date="2012-02-21T00:16:00Z">
        <w:r>
          <w:rPr>
            <w:rFonts w:ascii="Arial" w:hAnsi="Arial" w:cs="Arial"/>
            <w:sz w:val="22"/>
            <w:szCs w:val="22"/>
            <w:lang w:eastAsia="en-CA"/>
          </w:rPr>
          <w:t>draggable</w:t>
        </w:r>
        <w:proofErr w:type="spellEnd"/>
        <w:r>
          <w:rPr>
            <w:rFonts w:ascii="Arial" w:hAnsi="Arial" w:cs="Arial"/>
            <w:sz w:val="22"/>
            <w:szCs w:val="22"/>
            <w:lang w:eastAsia="en-CA"/>
          </w:rPr>
          <w:t xml:space="preserve"> </w:t>
        </w:r>
      </w:ins>
      <w:ins w:id="90" w:author="Behzad" w:date="2012-02-21T00:15:00Z">
        <w:r>
          <w:rPr>
            <w:rFonts w:ascii="Arial" w:hAnsi="Arial" w:cs="Arial"/>
            <w:sz w:val="22"/>
            <w:szCs w:val="22"/>
            <w:lang w:eastAsia="en-CA"/>
          </w:rPr>
          <w:t>tablet images) are displayed</w:t>
        </w:r>
      </w:ins>
    </w:p>
    <w:p w:rsidR="001A5023" w:rsidRDefault="001A5023" w:rsidP="00C519BD">
      <w:pPr>
        <w:autoSpaceDE w:val="0"/>
        <w:autoSpaceDN w:val="0"/>
        <w:adjustRightInd w:val="0"/>
        <w:rPr>
          <w:ins w:id="91" w:author="Behzad" w:date="2012-02-21T00:16:00Z"/>
          <w:rFonts w:ascii="Arial" w:hAnsi="Arial" w:cs="Arial"/>
          <w:sz w:val="22"/>
          <w:szCs w:val="22"/>
          <w:lang w:eastAsia="en-CA"/>
        </w:rPr>
      </w:pPr>
      <w:ins w:id="92" w:author="Behzad" w:date="2012-02-21T00:16:00Z">
        <w:r>
          <w:rPr>
            <w:rFonts w:ascii="Arial" w:hAnsi="Arial" w:cs="Arial"/>
            <w:sz w:val="22"/>
            <w:szCs w:val="22"/>
            <w:lang w:eastAsia="en-CA"/>
          </w:rPr>
          <w:t>* 4 time slot boxes are displayed:</w:t>
        </w:r>
      </w:ins>
    </w:p>
    <w:p w:rsidR="001A5023" w:rsidRPr="001A5023" w:rsidRDefault="001A5023" w:rsidP="00C519BD">
      <w:pPr>
        <w:autoSpaceDE w:val="0"/>
        <w:autoSpaceDN w:val="0"/>
        <w:adjustRightInd w:val="0"/>
        <w:rPr>
          <w:ins w:id="93" w:author="Behzad" w:date="2012-02-21T00:16:00Z"/>
          <w:rFonts w:ascii="Arial" w:hAnsi="Arial" w:cs="Arial"/>
          <w:sz w:val="22"/>
          <w:szCs w:val="22"/>
          <w:lang w:eastAsia="en-CA"/>
        </w:rPr>
      </w:pPr>
      <w:ins w:id="94" w:author="Behzad" w:date="2012-02-21T00:16:00Z">
        <w:r>
          <w:rPr>
            <w:rFonts w:ascii="Arial" w:hAnsi="Arial" w:cs="Arial"/>
            <w:sz w:val="22"/>
            <w:szCs w:val="22"/>
            <w:lang w:eastAsia="en-CA"/>
          </w:rPr>
          <w:t xml:space="preserve">* Button to “Touch here when done”. Finalizes user’s answer and either passes user into </w:t>
        </w:r>
      </w:ins>
      <w:ins w:id="95" w:author="Behzad" w:date="2012-02-21T00:17:00Z">
        <w:r>
          <w:rPr>
            <w:rFonts w:ascii="Arial" w:hAnsi="Arial" w:cs="Arial"/>
            <w:i/>
            <w:sz w:val="22"/>
            <w:szCs w:val="22"/>
            <w:lang w:eastAsia="en-CA"/>
          </w:rPr>
          <w:t>Patient hand-off screen</w:t>
        </w:r>
        <w:r>
          <w:rPr>
            <w:rFonts w:ascii="Arial" w:hAnsi="Arial" w:cs="Arial"/>
            <w:sz w:val="22"/>
            <w:szCs w:val="22"/>
            <w:lang w:eastAsia="en-CA"/>
          </w:rPr>
          <w:t xml:space="preserve"> or repeats test with a larger label font (up to 18 point maximum).</w:t>
        </w:r>
      </w:ins>
    </w:p>
    <w:p w:rsidR="001A5023" w:rsidRDefault="001A5023" w:rsidP="00C519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C7B06" w:rsidDel="001A5023" w:rsidRDefault="002C7B06" w:rsidP="00C519BD">
      <w:pPr>
        <w:autoSpaceDE w:val="0"/>
        <w:autoSpaceDN w:val="0"/>
        <w:adjustRightInd w:val="0"/>
        <w:rPr>
          <w:del w:id="96" w:author="Behzad" w:date="2012-02-21T00:17:00Z"/>
          <w:rFonts w:ascii="Arial" w:hAnsi="Arial" w:cs="Arial"/>
          <w:sz w:val="22"/>
          <w:szCs w:val="22"/>
          <w:lang w:eastAsia="en-CA"/>
        </w:rPr>
      </w:pPr>
      <w:del w:id="97" w:author="Behzad" w:date="2012-02-21T00:17:00Z">
        <w:r w:rsidDel="001A5023">
          <w:rPr>
            <w:rFonts w:ascii="Arial" w:hAnsi="Arial" w:cs="Arial"/>
            <w:sz w:val="22"/>
            <w:szCs w:val="22"/>
            <w:lang w:eastAsia="en-CA"/>
          </w:rPr>
          <w:delText>* 3 selectable label sizes</w:delText>
        </w:r>
      </w:del>
    </w:p>
    <w:p w:rsidR="00C519BD" w:rsidDel="001A5023" w:rsidRDefault="00C519BD" w:rsidP="00C519BD">
      <w:pPr>
        <w:autoSpaceDE w:val="0"/>
        <w:autoSpaceDN w:val="0"/>
        <w:adjustRightInd w:val="0"/>
        <w:rPr>
          <w:del w:id="98" w:author="Behzad" w:date="2012-02-21T00:17:00Z"/>
          <w:rFonts w:ascii="Arial" w:hAnsi="Arial" w:cs="Arial"/>
          <w:sz w:val="22"/>
          <w:szCs w:val="22"/>
          <w:lang w:eastAsia="en-CA"/>
        </w:rPr>
      </w:pPr>
    </w:p>
    <w:p w:rsidR="00C519BD" w:rsidDel="001A5023" w:rsidRDefault="00C519BD" w:rsidP="00C519BD">
      <w:pPr>
        <w:autoSpaceDE w:val="0"/>
        <w:autoSpaceDN w:val="0"/>
        <w:adjustRightInd w:val="0"/>
        <w:rPr>
          <w:del w:id="99" w:author="Behzad" w:date="2012-02-21T00:17:00Z"/>
          <w:rFonts w:ascii="Arial" w:hAnsi="Arial" w:cs="Arial"/>
          <w:sz w:val="22"/>
          <w:szCs w:val="22"/>
          <w:lang w:eastAsia="en-CA"/>
        </w:rPr>
      </w:pPr>
    </w:p>
    <w:p w:rsidR="00B13E8F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Patient hand-off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Instructed to show screen to pharmacist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Smaller button for pharmacist labeled “Pharmacist access”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Medications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Instructed to enter customer’s medication use or skip screen</w:t>
      </w:r>
    </w:p>
    <w:p w:rsidR="002C7B06" w:rsidRP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Checklist of medications with customizable user-entered fields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“Done” – temporarily saves the medication data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* Button labeled “Skip” – discards any entered medication data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  <w:r>
        <w:rPr>
          <w:rFonts w:ascii="Arial" w:hAnsi="Arial" w:cs="Arial"/>
          <w:i/>
          <w:sz w:val="22"/>
          <w:szCs w:val="22"/>
          <w:lang w:eastAsia="en-CA"/>
        </w:rPr>
        <w:t>Advice screen</w:t>
      </w: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  <w:lang w:eastAsia="en-CA"/>
        </w:rPr>
      </w:pPr>
    </w:p>
    <w:p w:rsidR="002C7B06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>
        <w:rPr>
          <w:rFonts w:ascii="Arial" w:hAnsi="Arial" w:cs="Arial"/>
          <w:sz w:val="22"/>
          <w:szCs w:val="22"/>
          <w:lang w:eastAsia="en-CA"/>
        </w:rPr>
        <w:t>Displays advice for pharmacy staff</w:t>
      </w:r>
    </w:p>
    <w:p w:rsidR="002C7B06" w:rsidRPr="001A5023" w:rsidRDefault="002C7B06" w:rsidP="00957F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CA"/>
        </w:rPr>
      </w:pPr>
      <w:r w:rsidRPr="001A5023">
        <w:rPr>
          <w:rFonts w:ascii="Arial" w:hAnsi="Arial" w:cs="Arial"/>
          <w:strike/>
          <w:sz w:val="22"/>
          <w:szCs w:val="22"/>
          <w:lang w:eastAsia="en-CA"/>
          <w:rPrChange w:id="100" w:author="Behzad" w:date="2012-02-21T00:18:00Z">
            <w:rPr>
              <w:rFonts w:ascii="Arial" w:hAnsi="Arial" w:cs="Arial"/>
              <w:sz w:val="22"/>
              <w:szCs w:val="22"/>
              <w:lang w:eastAsia="en-CA"/>
            </w:rPr>
          </w:rPrChange>
        </w:rPr>
        <w:t>* Checkbox for pharmacist to tick if instance was run by an actual customer (e.g. data is “verified”)</w:t>
      </w:r>
      <w:ins w:id="101" w:author="Behzad" w:date="2012-02-21T00:18:00Z">
        <w:r w:rsidR="001A5023">
          <w:rPr>
            <w:rFonts w:ascii="Arial" w:hAnsi="Arial" w:cs="Arial"/>
            <w:strike/>
            <w:sz w:val="22"/>
            <w:szCs w:val="22"/>
            <w:lang w:eastAsia="en-CA"/>
          </w:rPr>
          <w:t xml:space="preserve"> </w:t>
        </w:r>
        <w:r w:rsidR="001A5023">
          <w:rPr>
            <w:rFonts w:ascii="Arial" w:hAnsi="Arial" w:cs="Arial"/>
            <w:sz w:val="22"/>
            <w:szCs w:val="22"/>
            <w:lang w:eastAsia="en-CA"/>
          </w:rPr>
          <w:t>This checkbox feature is no longer needed, since no data is required to verify or correlate visual acuity results with label size preferences.</w:t>
        </w:r>
      </w:ins>
    </w:p>
    <w:sectPr w:rsidR="002C7B06" w:rsidRPr="001A5023" w:rsidSect="00EF0207">
      <w:pgSz w:w="12240" w:h="15840"/>
      <w:pgMar w:top="1079" w:right="1800" w:bottom="1079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A15"/>
    <w:multiLevelType w:val="hybridMultilevel"/>
    <w:tmpl w:val="E8583FA6"/>
    <w:lvl w:ilvl="0" w:tplc="F194772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8AE"/>
    <w:multiLevelType w:val="hybridMultilevel"/>
    <w:tmpl w:val="F80EDF4E"/>
    <w:lvl w:ilvl="0" w:tplc="B65A4A84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6419"/>
    <w:multiLevelType w:val="hybridMultilevel"/>
    <w:tmpl w:val="2864E01E"/>
    <w:lvl w:ilvl="0" w:tplc="5A8E734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17BF5"/>
    <w:multiLevelType w:val="hybridMultilevel"/>
    <w:tmpl w:val="855C8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D66CC7"/>
    <w:multiLevelType w:val="hybridMultilevel"/>
    <w:tmpl w:val="E0547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BD0630"/>
    <w:multiLevelType w:val="hybridMultilevel"/>
    <w:tmpl w:val="28C8F1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032EFA"/>
    <w:multiLevelType w:val="hybridMultilevel"/>
    <w:tmpl w:val="55C4C9A6"/>
    <w:lvl w:ilvl="0" w:tplc="325EA61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7550D"/>
    <w:multiLevelType w:val="hybridMultilevel"/>
    <w:tmpl w:val="1A429BD4"/>
    <w:lvl w:ilvl="0" w:tplc="3B8E2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1773D7"/>
    <w:multiLevelType w:val="hybridMultilevel"/>
    <w:tmpl w:val="8440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04"/>
    <w:rsid w:val="00052382"/>
    <w:rsid w:val="00072DAE"/>
    <w:rsid w:val="000B2D67"/>
    <w:rsid w:val="001742A7"/>
    <w:rsid w:val="001A5023"/>
    <w:rsid w:val="00235984"/>
    <w:rsid w:val="002C7B06"/>
    <w:rsid w:val="003B3402"/>
    <w:rsid w:val="00415EF0"/>
    <w:rsid w:val="00416844"/>
    <w:rsid w:val="0043635A"/>
    <w:rsid w:val="0043783C"/>
    <w:rsid w:val="004C5388"/>
    <w:rsid w:val="004F1D07"/>
    <w:rsid w:val="005140E1"/>
    <w:rsid w:val="00567D49"/>
    <w:rsid w:val="005D4D58"/>
    <w:rsid w:val="005D5E7E"/>
    <w:rsid w:val="005F0134"/>
    <w:rsid w:val="00844801"/>
    <w:rsid w:val="009142AC"/>
    <w:rsid w:val="00957F28"/>
    <w:rsid w:val="00AB62D0"/>
    <w:rsid w:val="00AD12E1"/>
    <w:rsid w:val="00AE2937"/>
    <w:rsid w:val="00B043F3"/>
    <w:rsid w:val="00B13E8F"/>
    <w:rsid w:val="00B44304"/>
    <w:rsid w:val="00B55028"/>
    <w:rsid w:val="00BC7506"/>
    <w:rsid w:val="00C519BD"/>
    <w:rsid w:val="00D42BED"/>
    <w:rsid w:val="00D87CA8"/>
    <w:rsid w:val="00DB44B9"/>
    <w:rsid w:val="00E1547B"/>
    <w:rsid w:val="00EB6594"/>
    <w:rsid w:val="00FA094F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957F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7F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7F28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8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4F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957F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7F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7F28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8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4F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</dc:creator>
  <cp:lastModifiedBy>Behzad</cp:lastModifiedBy>
  <cp:revision>4</cp:revision>
  <dcterms:created xsi:type="dcterms:W3CDTF">2012-02-21T05:19:00Z</dcterms:created>
  <dcterms:modified xsi:type="dcterms:W3CDTF">2012-02-21T05:34:00Z</dcterms:modified>
</cp:coreProperties>
</file>